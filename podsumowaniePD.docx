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Szanowni,</w:t>
      </w:r>
    </w:p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</w:p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Dziękujemy wam za wasza prace oraz motywacje, jestem bardzo zadowolony z rezultatów </w:t>
      </w:r>
      <w:del w:id="0" w:author="Pawel" w:date="2023-01-24T15:16:00Z">
        <w:r w:rsidRPr="00CE0B48" w:rsidDel="00496A3C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delText xml:space="preserve">tej </w:delText>
        </w:r>
      </w:del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pracy domowej. </w:t>
      </w:r>
    </w:p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Przy sprawdzaniu przyznawaliśmy </w:t>
      </w:r>
      <w:del w:id="1" w:author="Pawel" w:date="2023-01-24T15:16:00Z">
        <w:r w:rsidRPr="00CE0B48" w:rsidDel="00496A3C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delText xml:space="preserve">dużo </w:delText>
        </w:r>
      </w:del>
      <w:ins w:id="2" w:author="Pawel" w:date="2023-01-24T15:16:00Z">
        <w:r w:rsidR="00496A3C" w:rsidRPr="00CE0B48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duż</w:t>
        </w:r>
        <w:r w:rsidR="00496A3C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ą liczbę</w:t>
        </w:r>
        <w:r w:rsidR="00496A3C" w:rsidRPr="00CE0B48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 xml:space="preserve"> </w:t>
        </w:r>
      </w:ins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punktów cząstkowych więc prosimy wszystkich </w:t>
      </w:r>
      <w:del w:id="3" w:author="Pawel" w:date="2023-01-24T15:17:00Z">
        <w:r w:rsidRPr="00CE0B48" w:rsidDel="00496A3C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delText xml:space="preserve">studentów </w:delText>
        </w:r>
      </w:del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o przeczytanie podsumowania z oceny wszystkich prac.</w:t>
      </w:r>
    </w:p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  <w:del w:id="4" w:author="Pawel" w:date="2023-01-24T15:17:00Z">
        <w:r w:rsidRPr="00CE0B48" w:rsidDel="00496A3C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delText xml:space="preserve">Najwiecej </w:delText>
        </w:r>
      </w:del>
      <w:ins w:id="5" w:author="Pawel" w:date="2023-01-24T15:17:00Z">
        <w:r w:rsidR="00496A3C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 xml:space="preserve">Większość </w:t>
        </w:r>
      </w:ins>
      <w:del w:id="6" w:author="Pawel" w:date="2023-01-24T15:17:00Z">
        <w:r w:rsidRPr="00CE0B48" w:rsidDel="00496A3C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delText>naszych</w:delText>
        </w:r>
      </w:del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 komentarzy dotyczy drugiej części pracy domowej która sprawiła wam </w:t>
      </w:r>
      <w:del w:id="7" w:author="Pawel" w:date="2023-01-24T15:17:00Z">
        <w:r w:rsidRPr="00CE0B48" w:rsidDel="00496A3C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delText xml:space="preserve">najwiecej </w:delText>
        </w:r>
      </w:del>
      <w:ins w:id="8" w:author="Pawel" w:date="2023-01-24T15:17:00Z">
        <w:r w:rsidR="00496A3C" w:rsidRPr="00CE0B48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wi</w:t>
        </w:r>
        <w:r w:rsidR="00496A3C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ę</w:t>
        </w:r>
        <w:r w:rsidR="00496A3C" w:rsidRPr="00CE0B48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 xml:space="preserve">cej </w:t>
        </w:r>
      </w:ins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kłopotów.</w:t>
      </w:r>
    </w:p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</w:p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Podsumowanie:</w:t>
      </w:r>
    </w:p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</w:p>
    <w:p w:rsidR="00CE0B48" w:rsidRPr="00CE0B48" w:rsidRDefault="00CE0B48" w:rsidP="00CE0B48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Skupiacie się </w:t>
      </w:r>
      <w:ins w:id="9" w:author="Pawel" w:date="2023-01-24T15:17:00Z">
        <w:r w:rsidR="00496A3C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 xml:space="preserve">Państwo </w:t>
        </w:r>
      </w:ins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na wielkości próby i </w:t>
      </w:r>
      <w:ins w:id="10" w:author="Pawel" w:date="2023-01-24T15:17:00Z">
        <w:r w:rsidR="00496A3C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 xml:space="preserve">wartości </w:t>
        </w:r>
      </w:ins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p </w:t>
      </w:r>
      <w:del w:id="11" w:author="Pawel" w:date="2023-01-24T15:17:00Z">
        <w:r w:rsidRPr="00CE0B48" w:rsidDel="00496A3C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delText xml:space="preserve">value </w:delText>
        </w:r>
      </w:del>
      <w:ins w:id="12" w:author="Pawel" w:date="2023-01-24T15:17:00Z">
        <w:r w:rsidR="00496A3C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 xml:space="preserve"> </w:t>
        </w:r>
      </w:ins>
      <w:del w:id="13" w:author="Pawel" w:date="2023-01-24T15:18:00Z">
        <w:r w:rsidRPr="00CE0B48" w:rsidDel="00496A3C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delText>a nie</w:delText>
        </w:r>
      </w:del>
      <w:ins w:id="14" w:author="Pawel" w:date="2023-01-24T15:18:00Z">
        <w:r w:rsidR="00496A3C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zamiast</w:t>
        </w:r>
      </w:ins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 na wielkości efektu. Szukacie wystarczając</w:t>
      </w:r>
      <w:ins w:id="15" w:author="Pawel" w:date="2023-01-24T15:18:00Z">
        <w:r w:rsidR="00496A3C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 xml:space="preserve">o liczebnej </w:t>
        </w:r>
      </w:ins>
      <w:del w:id="16" w:author="Pawel" w:date="2023-01-24T15:18:00Z">
        <w:r w:rsidRPr="00CE0B48" w:rsidDel="00496A3C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delText>ej</w:delText>
        </w:r>
      </w:del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 próby aby osiągnąć </w:t>
      </w:r>
      <w:del w:id="17" w:author="Pawel" w:date="2023-01-24T15:18:00Z">
        <w:r w:rsidRPr="00CE0B48" w:rsidDel="00496A3C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delText xml:space="preserve">wysoka </w:delText>
        </w:r>
      </w:del>
      <w:ins w:id="18" w:author="Pawel" w:date="2023-01-24T15:18:00Z">
        <w:r w:rsidR="00496A3C" w:rsidRPr="00CE0B48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wysok</w:t>
        </w:r>
        <w:r w:rsidR="00496A3C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ą</w:t>
        </w:r>
        <w:r w:rsidR="00496A3C" w:rsidRPr="00CE0B48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 xml:space="preserve"> </w:t>
        </w:r>
      </w:ins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moc testu</w:t>
      </w:r>
      <w:ins w:id="19" w:author="Pawel" w:date="2023-01-24T15:18:00Z">
        <w:r w:rsidR="00496A3C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,</w:t>
        </w:r>
      </w:ins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 a zapominacie o omówieniu czy waszym zadaniem wielkość efektu jest zadowalająca. Wraz ze wzrostem </w:t>
      </w:r>
      <w:del w:id="20" w:author="Pawel" w:date="2023-01-24T15:18:00Z">
        <w:r w:rsidRPr="00CE0B48" w:rsidDel="00496A3C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delText xml:space="preserve">wielkości </w:delText>
        </w:r>
      </w:del>
      <w:ins w:id="21" w:author="Pawel" w:date="2023-01-24T15:18:00Z">
        <w:r w:rsidR="00496A3C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liczebności</w:t>
        </w:r>
        <w:r w:rsidR="00496A3C" w:rsidRPr="00CE0B48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 xml:space="preserve"> </w:t>
        </w:r>
      </w:ins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próby </w:t>
      </w:r>
      <w:del w:id="22" w:author="Pawel" w:date="2023-01-24T15:18:00Z">
        <w:r w:rsidRPr="00CE0B48" w:rsidDel="00496A3C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delText xml:space="preserve">zwlaszcza </w:delText>
        </w:r>
      </w:del>
      <w:ins w:id="23" w:author="Pawel" w:date="2023-01-24T15:18:00Z">
        <w:r w:rsidR="00496A3C" w:rsidRPr="00CE0B48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zw</w:t>
        </w:r>
        <w:r w:rsidR="00496A3C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ł</w:t>
        </w:r>
        <w:r w:rsidR="00496A3C" w:rsidRPr="00CE0B48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 xml:space="preserve">aszcza </w:t>
        </w:r>
      </w:ins>
      <w:del w:id="24" w:author="Pawel" w:date="2023-01-24T15:18:00Z">
        <w:r w:rsidRPr="00CE0B48" w:rsidDel="00496A3C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delText xml:space="preserve">gdzie </w:delText>
        </w:r>
      </w:del>
      <w:ins w:id="25" w:author="Pawel" w:date="2023-01-24T15:18:00Z">
        <w:r w:rsidR="00496A3C" w:rsidRPr="00CE0B48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gd</w:t>
        </w:r>
        <w:r w:rsidR="00496A3C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y</w:t>
        </w:r>
        <w:r w:rsidR="00496A3C" w:rsidRPr="00CE0B48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 xml:space="preserve"> </w:t>
        </w:r>
      </w:ins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punktem startowym było po 100 obserwacji na grupę, wielkość efektu nie powinna się </w:t>
      </w:r>
      <w:del w:id="26" w:author="Pawel" w:date="2023-01-24T15:18:00Z">
        <w:r w:rsidRPr="00CE0B48" w:rsidDel="00496A3C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delText xml:space="preserve">zmianic </w:delText>
        </w:r>
      </w:del>
      <w:ins w:id="27" w:author="Pawel" w:date="2023-01-24T15:18:00Z">
        <w:r w:rsidR="00496A3C" w:rsidRPr="00CE0B48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zmi</w:t>
        </w:r>
        <w:r w:rsidR="00496A3C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e</w:t>
        </w:r>
        <w:r w:rsidR="00496A3C" w:rsidRPr="00CE0B48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ni</w:t>
        </w:r>
        <w:r w:rsidR="00496A3C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ać</w:t>
        </w:r>
        <w:r w:rsidR="00496A3C" w:rsidRPr="00CE0B48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 xml:space="preserve"> </w:t>
        </w:r>
      </w:ins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znacząco. </w:t>
      </w:r>
      <w:del w:id="28" w:author="Pawel" w:date="2023-01-24T15:19:00Z">
        <w:r w:rsidRPr="00CE0B48" w:rsidDel="00496A3C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delText>Na pewno z</w:delText>
        </w:r>
      </w:del>
      <w:ins w:id="29" w:author="Pawel" w:date="2023-01-24T15:19:00Z">
        <w:r w:rsidR="00496A3C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Z</w:t>
        </w:r>
      </w:ins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większenie </w:t>
      </w:r>
      <w:ins w:id="30" w:author="Pawel" w:date="2023-01-24T15:19:00Z">
        <w:r w:rsidR="00496A3C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 xml:space="preserve">liczebności </w:t>
        </w:r>
      </w:ins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próby nie jest rozwiązaniem na zwiększenie wielkości efekt</w:t>
      </w:r>
      <w:ins w:id="31" w:author="Pawel" w:date="2023-01-24T15:19:00Z">
        <w:r w:rsidR="00496A3C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u.</w:t>
        </w:r>
      </w:ins>
      <w:del w:id="32" w:author="Pawel" w:date="2023-01-24T15:19:00Z">
        <w:r w:rsidRPr="00CE0B48" w:rsidDel="00496A3C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delText>, co zdawało wam się pisać.</w:delText>
        </w:r>
      </w:del>
    </w:p>
    <w:p w:rsidR="00CE0B48" w:rsidRPr="00CE0B48" w:rsidRDefault="00CE0B48" w:rsidP="00CE0B48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Wzór na wielkość próby. Ponad 90% osób przedstawiło i </w:t>
      </w:r>
      <w:del w:id="33" w:author="Pawel" w:date="2023-01-24T15:19:00Z">
        <w:r w:rsidRPr="00CE0B48" w:rsidDel="00496A3C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delText xml:space="preserve">omówili </w:delText>
        </w:r>
      </w:del>
      <w:ins w:id="34" w:author="Pawel" w:date="2023-01-24T15:19:00Z">
        <w:r w:rsidR="00496A3C" w:rsidRPr="00CE0B48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omówi</w:t>
        </w:r>
        <w:r w:rsidR="00496A3C">
          <w:rPr>
            <w:rFonts w:ascii="Helvetica Neue" w:eastAsia="Times New Roman" w:hAnsi="Helvetica Neue" w:cs="Times New Roman" w:hint="eastAsia"/>
            <w:sz w:val="20"/>
            <w:szCs w:val="20"/>
            <w:lang w:eastAsia="pl-PL"/>
          </w:rPr>
          <w:t>ło</w:t>
        </w:r>
        <w:r w:rsidR="00496A3C" w:rsidRPr="00CE0B48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 xml:space="preserve"> </w:t>
        </w:r>
      </w:ins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błędny wzór. Rozróżniamy wzory dla jedno i dwu </w:t>
      </w:r>
      <w:proofErr w:type="spellStart"/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p</w:t>
      </w:r>
      <w:del w:id="35" w:author="Pawel" w:date="2023-01-24T15:19:00Z">
        <w:r w:rsidRPr="00CE0B48" w:rsidDel="00496A3C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delText>o</w:delText>
        </w:r>
      </w:del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r</w:t>
      </w:r>
      <w:del w:id="36" w:author="Pawel" w:date="2023-01-24T15:19:00Z">
        <w:r w:rsidRPr="00CE0B48" w:rsidDel="00496A3C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delText>o</w:delText>
        </w:r>
      </w:del>
      <w:ins w:id="37" w:author="Pawel" w:date="2023-01-24T15:19:00Z">
        <w:r w:rsidR="00496A3C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ó</w:t>
        </w:r>
      </w:ins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bkowych</w:t>
      </w:r>
      <w:proofErr w:type="spellEnd"/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 badań. Dodatkowo</w:t>
      </w:r>
      <w:ins w:id="38" w:author="Pawel" w:date="2023-01-24T15:19:00Z">
        <w:r w:rsidR="00496A3C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,</w:t>
        </w:r>
      </w:ins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 do </w:t>
      </w:r>
      <w:del w:id="39" w:author="Pawel" w:date="2023-01-24T15:19:00Z">
        <w:r w:rsidRPr="00CE0B48" w:rsidDel="00496A3C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delText xml:space="preserve">wzory </w:delText>
        </w:r>
      </w:del>
      <w:ins w:id="40" w:author="Pawel" w:date="2023-01-24T15:19:00Z">
        <w:r w:rsidR="00496A3C" w:rsidRPr="00CE0B48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wzor</w:t>
        </w:r>
        <w:r w:rsidR="00496A3C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u</w:t>
        </w:r>
        <w:r w:rsidR="00496A3C" w:rsidRPr="00CE0B48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 xml:space="preserve"> </w:t>
        </w:r>
      </w:ins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na </w:t>
      </w:r>
      <w:del w:id="41" w:author="Pawel" w:date="2023-01-24T15:20:00Z">
        <w:r w:rsidRPr="00CE0B48" w:rsidDel="00496A3C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delText xml:space="preserve">wielkość </w:delText>
        </w:r>
      </w:del>
      <w:ins w:id="42" w:author="Pawel" w:date="2023-01-24T15:20:00Z">
        <w:r w:rsidR="00496A3C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liczebność</w:t>
        </w:r>
        <w:r w:rsidR="00496A3C" w:rsidRPr="00CE0B48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 xml:space="preserve"> </w:t>
        </w:r>
      </w:ins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próby można dodać </w:t>
      </w:r>
      <w:del w:id="43" w:author="Pawel" w:date="2023-01-24T15:20:00Z">
        <w:r w:rsidRPr="00CE0B48" w:rsidDel="00496A3C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delText xml:space="preserve">oczekiwana </w:delText>
        </w:r>
      </w:del>
      <w:ins w:id="44" w:author="Pawel" w:date="2023-01-24T15:20:00Z">
        <w:r w:rsidR="00496A3C" w:rsidRPr="00CE0B48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oczekiwan</w:t>
        </w:r>
        <w:r w:rsidR="00496A3C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ą</w:t>
        </w:r>
        <w:r w:rsidR="00496A3C" w:rsidRPr="00CE0B48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 xml:space="preserve"> </w:t>
        </w:r>
      </w:ins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moc testu. W praktyce dużą część z was przeszacowała </w:t>
      </w:r>
      <w:del w:id="45" w:author="Pawel" w:date="2023-01-24T15:20:00Z">
        <w:r w:rsidRPr="00CE0B48" w:rsidDel="00496A3C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delText xml:space="preserve">oczekiwana </w:delText>
        </w:r>
      </w:del>
      <w:ins w:id="46" w:author="Pawel" w:date="2023-01-24T15:20:00Z">
        <w:r w:rsidR="00496A3C" w:rsidRPr="00CE0B48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oczekiwan</w:t>
        </w:r>
        <w:r w:rsidR="00496A3C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ą</w:t>
        </w:r>
        <w:r w:rsidR="00496A3C" w:rsidRPr="00CE0B48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 xml:space="preserve"> </w:t>
        </w:r>
      </w:ins>
      <w:del w:id="47" w:author="Pawel" w:date="2023-01-24T15:20:00Z">
        <w:r w:rsidRPr="00CE0B48" w:rsidDel="00496A3C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delText xml:space="preserve">wielkość </w:delText>
        </w:r>
      </w:del>
      <w:ins w:id="48" w:author="Pawel" w:date="2023-01-24T15:20:00Z">
        <w:r w:rsidR="00496A3C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liczebność</w:t>
        </w:r>
        <w:r w:rsidR="00496A3C" w:rsidRPr="00CE0B48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 xml:space="preserve"> </w:t>
        </w:r>
      </w:ins>
      <w:del w:id="49" w:author="Pawel" w:date="2023-01-24T15:20:00Z">
        <w:r w:rsidRPr="00CE0B48" w:rsidDel="00496A3C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delText xml:space="preserve">pory </w:delText>
        </w:r>
      </w:del>
      <w:ins w:id="50" w:author="Pawel" w:date="2023-01-24T15:20:00Z">
        <w:r w:rsidR="00496A3C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próby</w:t>
        </w:r>
        <w:r w:rsidR="00496A3C" w:rsidRPr="00CE0B48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 xml:space="preserve"> </w:t>
        </w:r>
      </w:ins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kilkudziesięcio</w:t>
      </w:r>
      <w:del w:id="51" w:author="Pawel" w:date="2023-01-24T15:20:00Z">
        <w:r w:rsidRPr="00CE0B48" w:rsidDel="00496A3C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delText xml:space="preserve"> </w:delText>
        </w:r>
      </w:del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krotnie. Referencja: </w:t>
      </w:r>
      <w:hyperlink r:id="rId5" w:history="1">
        <w:r w:rsidRPr="00CE0B48">
          <w:rPr>
            <w:rFonts w:ascii="Helvetica Neue" w:eastAsia="Times New Roman" w:hAnsi="Helvetica Neue" w:cs="Times New Roman"/>
            <w:color w:val="DCA10D"/>
            <w:sz w:val="20"/>
            <w:szCs w:val="20"/>
            <w:u w:val="single"/>
            <w:lang w:eastAsia="pl-PL"/>
          </w:rPr>
          <w:t>https://sphweb.bumc.bu.edu/otlt/mph-modules/bs/bs704_power/bs704_power_print.html</w:t>
        </w:r>
      </w:hyperlink>
    </w:p>
    <w:p w:rsidR="00CE0B48" w:rsidRPr="00CE0B48" w:rsidRDefault="00CE0B48" w:rsidP="00CE0B48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Problem porównań wielokrotnych. </w:t>
      </w:r>
      <w:ins w:id="52" w:author="Pawel" w:date="2023-01-24T15:21:00Z">
        <w:r w:rsidR="00F93BEB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 xml:space="preserve">Pojawia się on </w:t>
        </w:r>
      </w:ins>
      <w:del w:id="53" w:author="Pawel" w:date="2023-01-24T15:21:00Z">
        <w:r w:rsidRPr="00CE0B48" w:rsidDel="00F93BEB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delText>Który może zostać przywołany dla</w:delText>
        </w:r>
      </w:del>
      <w:ins w:id="54" w:author="Pawel" w:date="2023-01-24T15:21:00Z">
        <w:r w:rsidR="00F93BEB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w</w:t>
        </w:r>
      </w:ins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 </w:t>
      </w:r>
      <w:del w:id="55" w:author="Pawel" w:date="2023-01-24T15:21:00Z">
        <w:r w:rsidRPr="00CE0B48" w:rsidDel="00F93BEB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delText xml:space="preserve">pytania </w:delText>
        </w:r>
      </w:del>
      <w:ins w:id="56" w:author="Pawel" w:date="2023-01-24T15:21:00Z">
        <w:r w:rsidR="00F93BEB" w:rsidRPr="00CE0B48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pytani</w:t>
        </w:r>
        <w:r w:rsidR="00F93BEB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u</w:t>
        </w:r>
        <w:r w:rsidR="00F93BEB" w:rsidRPr="00CE0B48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 xml:space="preserve"> </w:t>
        </w:r>
      </w:ins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11 gdzie zamiast wykonać jeden test Chi2 część osób porównywała wszystkie grupy dwójkami. Referencja: </w:t>
      </w:r>
      <w:hyperlink r:id="rId6" w:history="1">
        <w:r w:rsidRPr="00CE0B48">
          <w:rPr>
            <w:rFonts w:ascii="Helvetica Neue" w:eastAsia="Times New Roman" w:hAnsi="Helvetica Neue" w:cs="Times New Roman"/>
            <w:color w:val="DCA10D"/>
            <w:sz w:val="20"/>
            <w:szCs w:val="20"/>
            <w:u w:val="single"/>
            <w:lang w:eastAsia="pl-PL"/>
          </w:rPr>
          <w:t>https://pl.wikipedia.org/wiki/Problem_por%C3%B3wna%C5%84_wielokrotnych</w:t>
        </w:r>
      </w:hyperlink>
    </w:p>
    <w:p w:rsidR="00CE0B48" w:rsidRPr="00CE0B48" w:rsidRDefault="00CE0B48" w:rsidP="00CE0B48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Brak dokładnego opisu co wpływa na przedziały ufności i w jakim kierunku. Głównie zapominaliście o wyróżnieniu wariancji.</w:t>
      </w:r>
    </w:p>
    <w:p w:rsidR="00CE0B48" w:rsidRPr="00CE0B48" w:rsidRDefault="00CE0B48" w:rsidP="00CE0B48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Odradzam dodawania </w:t>
      </w:r>
      <w:del w:id="57" w:author="Pawel" w:date="2023-01-24T15:23:00Z">
        <w:r w:rsidRPr="00CE0B48" w:rsidDel="00F93BEB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delText>print screen-ow</w:delText>
        </w:r>
      </w:del>
      <w:ins w:id="58" w:author="Pawel" w:date="2023-01-24T15:23:00Z">
        <w:r w:rsidR="00F93BEB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wydruków ekranu</w:t>
        </w:r>
      </w:ins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 do ostatecznego dokumentu. </w:t>
      </w:r>
      <w:del w:id="59" w:author="Pawel" w:date="2023-01-24T15:23:00Z">
        <w:r w:rsidRPr="00CE0B48" w:rsidDel="00F93BEB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delText xml:space="preserve">Wyobraźcie sobie ze dokument oddajecie kierownikowi projektu czy pracodawcy. </w:delText>
        </w:r>
      </w:del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Słaba prezentacja wyników może umniejszyć </w:t>
      </w:r>
      <w:del w:id="60" w:author="Pawel" w:date="2023-01-24T15:23:00Z">
        <w:r w:rsidRPr="00CE0B48" w:rsidDel="00F93BEB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delText>w przyszłości wasz olbrzymi</w:delText>
        </w:r>
      </w:del>
      <w:ins w:id="61" w:author="Pawel" w:date="2023-01-24T15:23:00Z">
        <w:r w:rsidR="00F93BEB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 xml:space="preserve">ocenę </w:t>
        </w:r>
      </w:ins>
      <w:del w:id="62" w:author="Pawel" w:date="2023-01-24T15:24:00Z">
        <w:r w:rsidRPr="00CE0B48" w:rsidDel="00F93BEB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delText xml:space="preserve"> w</w:delText>
        </w:r>
      </w:del>
      <w:ins w:id="63" w:author="Pawel" w:date="2023-01-24T15:24:00Z">
        <w:r w:rsidR="00F93BEB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Waszego w</w:t>
        </w:r>
      </w:ins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kład</w:t>
      </w:r>
      <w:ins w:id="64" w:author="Pawel" w:date="2023-01-24T15:24:00Z">
        <w:r w:rsidR="00F93BEB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u</w:t>
        </w:r>
      </w:ins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 ilościow</w:t>
      </w:r>
      <w:del w:id="65" w:author="Pawel" w:date="2023-01-24T15:24:00Z">
        <w:r w:rsidRPr="00CE0B48" w:rsidDel="00F93BEB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delText>y</w:delText>
        </w:r>
      </w:del>
      <w:ins w:id="66" w:author="Pawel" w:date="2023-01-24T15:24:00Z">
        <w:r w:rsidR="00F93BEB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ego</w:t>
        </w:r>
      </w:ins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.</w:t>
      </w:r>
    </w:p>
    <w:p w:rsidR="00CE0B48" w:rsidRPr="00CE0B48" w:rsidRDefault="00CE0B48" w:rsidP="00CE0B48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Część osób </w:t>
      </w:r>
      <w:del w:id="67" w:author="Pawel" w:date="2023-01-24T15:24:00Z">
        <w:r w:rsidRPr="00CE0B48" w:rsidDel="00F93BEB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delText xml:space="preserve">widziała </w:delText>
        </w:r>
      </w:del>
      <w:ins w:id="68" w:author="Pawel" w:date="2023-01-24T15:24:00Z">
        <w:r w:rsidR="00F93BEB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stwierdziła</w:t>
        </w:r>
        <w:r w:rsidR="00F93BEB" w:rsidRPr="00CE0B48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 xml:space="preserve"> </w:t>
        </w:r>
      </w:ins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problem ze skutecznością leku na poziomie 50% w grupie która otrzymała lek. Można sprawdzić </w:t>
      </w:r>
      <w:del w:id="69" w:author="Pawel" w:date="2023-01-24T15:24:00Z">
        <w:r w:rsidRPr="00CE0B48" w:rsidDel="00F93BEB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delText xml:space="preserve">na </w:delText>
        </w:r>
      </w:del>
      <w:ins w:id="70" w:author="Pawel" w:date="2023-01-24T15:24:00Z">
        <w:r w:rsidR="00F93BEB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w</w:t>
        </w:r>
        <w:r w:rsidR="00F93BEB" w:rsidRPr="00CE0B48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 xml:space="preserve"> </w:t>
        </w:r>
      </w:ins>
      <w:del w:id="71" w:author="Pawel" w:date="2023-01-24T15:24:00Z">
        <w:r w:rsidRPr="00CE0B48" w:rsidDel="00F93BEB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delText xml:space="preserve">internecie </w:delText>
        </w:r>
      </w:del>
      <w:ins w:id="72" w:author="Pawel" w:date="2023-01-24T15:24:00Z">
        <w:r w:rsidR="00F93BEB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I</w:t>
        </w:r>
        <w:r w:rsidR="00F93BEB" w:rsidRPr="00CE0B48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nternecie</w:t>
        </w:r>
        <w:r w:rsidR="00F93BEB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 xml:space="preserve">, </w:t>
        </w:r>
      </w:ins>
      <w:del w:id="73" w:author="Pawel" w:date="2023-01-24T15:24:00Z">
        <w:r w:rsidRPr="00CE0B48" w:rsidDel="00F93BEB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delText xml:space="preserve">ze </w:delText>
        </w:r>
      </w:del>
      <w:ins w:id="74" w:author="Pawel" w:date="2023-01-24T15:24:00Z">
        <w:r w:rsidR="00F93BEB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ż</w:t>
        </w:r>
        <w:r w:rsidR="00F93BEB" w:rsidRPr="00CE0B48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 xml:space="preserve">e </w:t>
        </w:r>
      </w:ins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skuteczność leku</w:t>
      </w:r>
      <w:ins w:id="75" w:author="Pawel" w:date="2023-01-24T15:25:00Z">
        <w:r w:rsidR="00F93BEB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,</w:t>
        </w:r>
      </w:ins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 który omawiamy waha się na poziomie 50-60%. </w:t>
      </w:r>
      <w:del w:id="76" w:author="Pawel" w:date="2023-01-24T15:25:00Z">
        <w:r w:rsidRPr="00CE0B48" w:rsidDel="00F93BEB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delText>Ale l</w:delText>
        </w:r>
      </w:del>
      <w:ins w:id="77" w:author="Pawel" w:date="2023-01-24T15:25:00Z">
        <w:r w:rsidR="00F93BEB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L</w:t>
        </w:r>
      </w:ins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ek może mieć i 20% skuteczność jeżeli spełnia wymagania i oczekiwania. Jeżeli lek jest tani i nie ma efektów ubocznych to </w:t>
      </w:r>
      <w:ins w:id="78" w:author="Pawel" w:date="2023-01-24T15:25:00Z">
        <w:r w:rsidR="00F93BEB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 xml:space="preserve">dlaczego </w:t>
        </w:r>
      </w:ins>
      <w:del w:id="79" w:author="Pawel" w:date="2023-01-24T15:25:00Z">
        <w:r w:rsidRPr="00CE0B48" w:rsidDel="00F93BEB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delText xml:space="preserve">czemu </w:delText>
        </w:r>
      </w:del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mamy </w:t>
      </w:r>
      <w:del w:id="80" w:author="Pawel" w:date="2023-01-24T15:25:00Z">
        <w:r w:rsidRPr="00CE0B48" w:rsidDel="00F93BEB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delText xml:space="preserve">składać </w:delText>
        </w:r>
      </w:del>
      <w:ins w:id="81" w:author="Pawel" w:date="2023-01-24T15:25:00Z">
        <w:r w:rsidR="00F93BEB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za</w:t>
        </w:r>
        <w:r w:rsidR="00F93BEB" w:rsidRPr="00CE0B48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 xml:space="preserve">kładać </w:t>
        </w:r>
      </w:ins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że jest bezużyteczny.</w:t>
      </w:r>
    </w:p>
    <w:p w:rsidR="00CE0B48" w:rsidRPr="00CE0B48" w:rsidRDefault="00CE0B48" w:rsidP="00CE0B48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Zawsze staramy się aplikować </w:t>
      </w:r>
      <w:del w:id="82" w:author="Pawel" w:date="2023-01-24T15:25:00Z">
        <w:r w:rsidRPr="00CE0B48" w:rsidDel="002F1CAE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delText xml:space="preserve">inna </w:delText>
        </w:r>
      </w:del>
      <w:ins w:id="83" w:author="Pawel" w:date="2023-01-24T15:25:00Z">
        <w:r w:rsidR="002F1CAE" w:rsidRPr="00CE0B48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inn</w:t>
        </w:r>
        <w:r w:rsidR="002F1CAE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ą</w:t>
        </w:r>
        <w:r w:rsidR="002F1CAE" w:rsidRPr="00CE0B48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 xml:space="preserve"> </w:t>
        </w:r>
      </w:ins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metodę badawcza z danego obszaru aby </w:t>
      </w:r>
      <w:del w:id="84" w:author="Pawel" w:date="2023-01-24T15:25:00Z">
        <w:r w:rsidRPr="00CE0B48" w:rsidDel="002F1CAE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delText xml:space="preserve">zwalidować </w:delText>
        </w:r>
      </w:del>
      <w:ins w:id="85" w:author="Pawel" w:date="2023-01-24T15:25:00Z">
        <w:r w:rsidR="002F1CAE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potwierdzić</w:t>
        </w:r>
        <w:r w:rsidR="002F1CAE" w:rsidRPr="00CE0B48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 xml:space="preserve"> </w:t>
        </w:r>
      </w:ins>
      <w:ins w:id="86" w:author="Pawel" w:date="2023-01-24T15:26:00Z">
        <w:r w:rsidR="002F1CAE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 xml:space="preserve">uzyskany </w:t>
        </w:r>
      </w:ins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wynik. Jeżeli </w:t>
      </w:r>
      <w:del w:id="87" w:author="Pawel" w:date="2023-01-24T15:26:00Z">
        <w:r w:rsidRPr="00CE0B48" w:rsidDel="002F1CAE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delText xml:space="preserve">zaaplikowałem </w:delText>
        </w:r>
      </w:del>
      <w:ins w:id="88" w:author="Pawel" w:date="2023-01-24T15:26:00Z">
        <w:r w:rsidR="002F1CAE" w:rsidRPr="00CE0B48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za</w:t>
        </w:r>
        <w:r w:rsidR="002F1CAE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stosowałem</w:t>
        </w:r>
        <w:r w:rsidR="002F1CAE" w:rsidRPr="00CE0B48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 xml:space="preserve"> </w:t>
        </w:r>
      </w:ins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metodę hierarchiczna analizy </w:t>
      </w:r>
      <w:del w:id="89" w:author="Pawel" w:date="2023-01-24T15:26:00Z">
        <w:r w:rsidRPr="00CE0B48" w:rsidDel="002F1CAE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delText xml:space="preserve">skupienia </w:delText>
        </w:r>
      </w:del>
      <w:ins w:id="90" w:author="Pawel" w:date="2023-01-24T15:26:00Z">
        <w:r w:rsidR="002F1CAE" w:rsidRPr="00CE0B48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skupie</w:t>
        </w:r>
        <w:r w:rsidR="002F1CAE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ń</w:t>
        </w:r>
        <w:r w:rsidR="002F1CAE" w:rsidRPr="00CE0B48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 xml:space="preserve"> </w:t>
        </w:r>
      </w:ins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to </w:t>
      </w:r>
      <w:del w:id="91" w:author="Pawel" w:date="2023-01-24T15:26:00Z">
        <w:r w:rsidRPr="00CE0B48" w:rsidDel="002F1CAE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delText xml:space="preserve">dobrze </w:delText>
        </w:r>
      </w:del>
      <w:ins w:id="92" w:author="Pawel" w:date="2023-01-24T15:26:00Z">
        <w:r w:rsidR="002F1CAE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 xml:space="preserve">warto </w:t>
        </w:r>
      </w:ins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 xml:space="preserve">porównać wyniki z </w:t>
      </w:r>
      <w:ins w:id="93" w:author="Pawel" w:date="2023-01-24T15:26:00Z">
        <w:r w:rsidR="002F1CAE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 xml:space="preserve">rezultatami analizy </w:t>
        </w:r>
      </w:ins>
      <w:del w:id="94" w:author="Pawel" w:date="2023-01-24T15:26:00Z">
        <w:r w:rsidRPr="00CE0B48" w:rsidDel="002F1CAE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delText>niehierarchiczna</w:delText>
        </w:r>
      </w:del>
      <w:ins w:id="95" w:author="Pawel" w:date="2023-01-24T15:26:00Z">
        <w:r w:rsidR="002F1CAE" w:rsidRPr="00CE0B48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niehierarchiczn</w:t>
        </w:r>
        <w:r w:rsidR="002F1CAE">
          <w:rPr>
            <w:rFonts w:ascii="Helvetica Neue" w:eastAsia="Times New Roman" w:hAnsi="Helvetica Neue" w:cs="Times New Roman"/>
            <w:sz w:val="20"/>
            <w:szCs w:val="20"/>
            <w:lang w:eastAsia="pl-PL"/>
          </w:rPr>
          <w:t>ej</w:t>
        </w:r>
      </w:ins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.</w:t>
      </w:r>
    </w:p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</w:p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</w:p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Kryteria oceniania:</w:t>
      </w:r>
    </w:p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</w:p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Prezentacja oraz czytelność raportu (max 10 punktów)</w:t>
      </w:r>
    </w:p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Cześć 1 (max 51 punktów)</w:t>
      </w:r>
    </w:p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Cześć 2 (max 39 punktów) Każde z 13 pytań jest oceniane po 3 punkty</w:t>
      </w:r>
    </w:p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Maksymalna liczba punktów to 100</w:t>
      </w:r>
    </w:p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</w:p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Cześć 1 :</w:t>
      </w:r>
    </w:p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 - Analiza danych pod względem struktury, charakterystyk i obserwacji brakujących (max 5 punktów)</w:t>
      </w:r>
    </w:p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 - Implementacja kilku metod analizy skupień i porównanie wyników (5 punktów dla każdej, max 10 punktów)</w:t>
      </w:r>
    </w:p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 - Omówienie parametrów wejściowych dla każdego modelu analizy skupień (max 5 punktów)</w:t>
      </w:r>
    </w:p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 - Wynik zgodny z oczekiwaniami bądź uargumentowane (max 25 punktów)</w:t>
      </w:r>
    </w:p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 - Podsumowanie i Rekomendacje (max 6 punktów)</w:t>
      </w:r>
    </w:p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</w:p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</w:p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Tabela z OCENAMI Z PRACY DOMOWEJ</w:t>
      </w:r>
    </w:p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</w:p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</w:p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</w:p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Pozdrawiam </w:t>
      </w:r>
    </w:p>
    <w:p w:rsidR="00CE0B48" w:rsidRPr="00CE0B48" w:rsidRDefault="00CE0B48" w:rsidP="00CE0B48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eastAsia="pl-PL"/>
        </w:rPr>
      </w:pPr>
      <w:r w:rsidRPr="00CE0B48">
        <w:rPr>
          <w:rFonts w:ascii="Helvetica Neue" w:eastAsia="Times New Roman" w:hAnsi="Helvetica Neue" w:cs="Times New Roman"/>
          <w:sz w:val="20"/>
          <w:szCs w:val="20"/>
          <w:lang w:eastAsia="pl-PL"/>
        </w:rPr>
        <w:t>Maciej</w:t>
      </w:r>
    </w:p>
    <w:p w:rsidR="00E6346B" w:rsidRDefault="00E6346B">
      <w:bookmarkStart w:id="96" w:name="_GoBack"/>
      <w:bookmarkEnd w:id="96"/>
    </w:p>
    <w:sectPr w:rsidR="00E634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419A5"/>
    <w:multiLevelType w:val="multilevel"/>
    <w:tmpl w:val="19C02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wel">
    <w15:presenceInfo w15:providerId="None" w15:userId="Paw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trackRevision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B48"/>
    <w:rsid w:val="002F1CAE"/>
    <w:rsid w:val="00496A3C"/>
    <w:rsid w:val="00CE0B48"/>
    <w:rsid w:val="00CF5B6B"/>
    <w:rsid w:val="00E6346B"/>
    <w:rsid w:val="00F9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5095AC-C013-4B5D-9F88-DFE11499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gmail-p2">
    <w:name w:val="gmail-p2"/>
    <w:basedOn w:val="Normalny"/>
    <w:rsid w:val="00CE0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gmail-p1">
    <w:name w:val="gmail-p1"/>
    <w:basedOn w:val="Normalny"/>
    <w:rsid w:val="00CE0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gmail-apple-converted-space">
    <w:name w:val="gmail-apple-converted-space"/>
    <w:basedOn w:val="Domylnaczcionkaakapitu"/>
    <w:rsid w:val="00CE0B48"/>
  </w:style>
  <w:style w:type="character" w:customStyle="1" w:styleId="gmail-s1">
    <w:name w:val="gmail-s1"/>
    <w:basedOn w:val="Domylnaczcionkaakapitu"/>
    <w:rsid w:val="00CE0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1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Problem_por%C3%B3wna%C5%84_wielokrotnych" TargetMode="External"/><Relationship Id="rId5" Type="http://schemas.openxmlformats.org/officeDocument/2006/relationships/hyperlink" Target="https://sphweb.bumc.bu.edu/otlt/mph-modules/bs/bs704_power/bs704_power_prin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518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</dc:creator>
  <cp:keywords/>
  <dc:description/>
  <cp:lastModifiedBy>Pawel</cp:lastModifiedBy>
  <cp:revision>4</cp:revision>
  <dcterms:created xsi:type="dcterms:W3CDTF">2023-01-24T14:15:00Z</dcterms:created>
  <dcterms:modified xsi:type="dcterms:W3CDTF">2023-01-24T14:36:00Z</dcterms:modified>
</cp:coreProperties>
</file>